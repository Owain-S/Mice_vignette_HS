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D5DD" w14:textId="77777777" w:rsidR="007519EB" w:rsidRDefault="007519EB"/>
    <w:p w14:paraId="06DE4E9C" w14:textId="77777777" w:rsidR="002729C0" w:rsidRDefault="002729C0"/>
    <w:p w14:paraId="09273B65" w14:textId="77777777" w:rsidR="002729C0" w:rsidRDefault="002729C0"/>
    <w:p w14:paraId="3F116E29" w14:textId="77777777" w:rsidR="002729C0" w:rsidRDefault="002729C0"/>
    <w:p w14:paraId="34A084E3" w14:textId="77777777" w:rsidR="002729C0" w:rsidRDefault="002729C0"/>
    <w:p w14:paraId="3F834C87" w14:textId="77777777" w:rsidR="002729C0" w:rsidRDefault="002729C0"/>
    <w:p w14:paraId="7F75B0C2" w14:textId="53A646E3" w:rsidR="009F5308" w:rsidRDefault="009F5308">
      <w:pPr>
        <w:rPr>
          <w:ins w:id="0" w:author="Shehwana, H. (Huma)" w:date="2024-04-16T15:27:00Z"/>
        </w:rPr>
      </w:pPr>
      <w:r w:rsidRPr="009F5308">
        <w:t xml:space="preserve">subtitle: "**Vignette 2 of </w:t>
      </w:r>
      <w:ins w:id="1" w:author="Shehwana, H. (Huma)" w:date="2024-04-16T15:27:00Z">
        <w:r>
          <w:t>10</w:t>
        </w:r>
      </w:ins>
      <w:del w:id="2" w:author="Shehwana, H. (Huma)" w:date="2024-04-16T15:27:00Z">
        <w:r w:rsidDel="009F5308">
          <w:delText>6</w:delText>
        </w:r>
      </w:del>
      <w:r w:rsidRPr="009F5308">
        <w:t>**"</w:t>
      </w:r>
    </w:p>
    <w:p w14:paraId="45271F96" w14:textId="77777777" w:rsidR="009F5308" w:rsidRDefault="009F5308">
      <w:pPr>
        <w:rPr>
          <w:ins w:id="3" w:author="Shehwana, H. (Huma)" w:date="2024-04-16T15:27:00Z"/>
        </w:rPr>
      </w:pPr>
    </w:p>
    <w:p w14:paraId="5D050650" w14:textId="049437A3" w:rsidR="002729C0" w:rsidRDefault="009F5308">
      <w:r w:rsidRPr="009F5308">
        <w:t>This is the second vignette in a series of</w:t>
      </w:r>
      <w:del w:id="4" w:author="Shehwana, H. (Huma)" w:date="2024-04-16T15:23:00Z">
        <w:r w:rsidRPr="009F5308" w:rsidDel="009F5308">
          <w:delText xml:space="preserve"> </w:delText>
        </w:r>
        <w:r w:rsidDel="009F5308">
          <w:delText>six</w:delText>
        </w:r>
      </w:del>
      <w:ins w:id="5" w:author="Shehwana, H. (Huma)" w:date="2024-04-16T15:23:00Z">
        <w:r>
          <w:t xml:space="preserve"> ten</w:t>
        </w:r>
      </w:ins>
      <w:r w:rsidRPr="009F5308">
        <w:t>.</w:t>
      </w:r>
    </w:p>
    <w:p w14:paraId="109ED497" w14:textId="77777777" w:rsidR="009F5308" w:rsidRDefault="009F5308"/>
    <w:p w14:paraId="335A0720" w14:textId="77777777" w:rsidR="009F5308" w:rsidRDefault="009F5308"/>
    <w:p w14:paraId="10367E89" w14:textId="77777777" w:rsidR="009F5308" w:rsidRDefault="009F5308"/>
    <w:p w14:paraId="5B58E397" w14:textId="1FD02C0C" w:rsidR="002729C0" w:rsidRPr="002729C0" w:rsidRDefault="002729C0">
      <w:pPr>
        <w:rPr>
          <w:lang w:val="en-US"/>
          <w:rPrChange w:id="6" w:author="Shehwana, H. (Huma)" w:date="2023-09-01T11:48:00Z">
            <w:rPr>
              <w:lang w:val="nl-NL"/>
            </w:rPr>
          </w:rPrChange>
        </w:rPr>
      </w:pPr>
      <w:r w:rsidRPr="002729C0">
        <w:t xml:space="preserve">Each variable in the data has a row and a column in the </w:t>
      </w:r>
      <w:ins w:id="7" w:author="Shehwana, H. (Huma)" w:date="2023-09-01T11:41:00Z">
        <w:r w:rsidRPr="002729C0">
          <w:rPr>
            <w:lang w:val="en-US"/>
            <w:rPrChange w:id="8" w:author="Shehwana, H. (Huma)" w:date="2023-09-01T11:41:00Z">
              <w:rPr>
                <w:lang w:val="nl-NL"/>
              </w:rPr>
            </w:rPrChange>
          </w:rPr>
          <w:t xml:space="preserve">potential </w:t>
        </w:r>
      </w:ins>
      <w:r w:rsidRPr="002729C0">
        <w:t xml:space="preserve">predictor matrix. A value `1` indicates that the column variable </w:t>
      </w:r>
      <w:del w:id="9" w:author="Shehwana, H. (Huma)" w:date="2023-09-01T11:41:00Z">
        <w:r w:rsidRPr="002729C0" w:rsidDel="002729C0">
          <w:delText xml:space="preserve">was </w:delText>
        </w:r>
      </w:del>
      <w:ins w:id="10" w:author="Shehwana, H. (Huma)" w:date="2023-09-01T11:41:00Z">
        <w:r w:rsidRPr="002729C0">
          <w:rPr>
            <w:lang w:val="en-US"/>
            <w:rPrChange w:id="11" w:author="Shehwana, H. (Huma)" w:date="2023-09-01T11:41:00Z">
              <w:rPr>
                <w:lang w:val="nl-NL"/>
              </w:rPr>
            </w:rPrChange>
          </w:rPr>
          <w:t>can be</w:t>
        </w:r>
        <w:r w:rsidRPr="002729C0">
          <w:t xml:space="preserve"> </w:t>
        </w:r>
      </w:ins>
      <w:r w:rsidRPr="002729C0">
        <w:t xml:space="preserve">used to impute the row variable. For example, the `1` at entry `[bmi, age]` indicates that variable `age` </w:t>
      </w:r>
      <w:del w:id="12" w:author="Shehwana, H. (Huma)" w:date="2023-09-01T11:41:00Z">
        <w:r w:rsidRPr="002729C0" w:rsidDel="002729C0">
          <w:delText xml:space="preserve">was </w:delText>
        </w:r>
      </w:del>
      <w:ins w:id="13" w:author="Shehwana, H. (Huma)" w:date="2023-09-01T11:41:00Z">
        <w:r w:rsidRPr="002729C0">
          <w:rPr>
            <w:lang w:val="en-US"/>
            <w:rPrChange w:id="14" w:author="Shehwana, H. (Huma)" w:date="2023-09-01T11:41:00Z">
              <w:rPr>
                <w:lang w:val="nl-NL"/>
              </w:rPr>
            </w:rPrChange>
          </w:rPr>
          <w:t>can</w:t>
        </w:r>
        <w:r>
          <w:rPr>
            <w:lang w:val="en-US"/>
          </w:rPr>
          <w:t xml:space="preserve"> be</w:t>
        </w:r>
        <w:r w:rsidRPr="002729C0">
          <w:t xml:space="preserve"> </w:t>
        </w:r>
      </w:ins>
      <w:ins w:id="15" w:author="Shehwana, H. (Huma)" w:date="2023-09-01T11:48:00Z">
        <w:r w:rsidRPr="002729C0">
          <w:rPr>
            <w:lang w:val="en-US"/>
            <w:rPrChange w:id="16" w:author="Shehwana, H. (Huma)" w:date="2023-09-01T11:48:00Z">
              <w:rPr>
                <w:lang w:val="nl-NL"/>
              </w:rPr>
            </w:rPrChange>
          </w:rPr>
          <w:t xml:space="preserve">potentially </w:t>
        </w:r>
      </w:ins>
      <w:r w:rsidRPr="002729C0">
        <w:t xml:space="preserve">used to impute the incomplete variable `bmi`. Note that the diagonal is zero because a variable is not allowed to impute itself. The row of `age` contains all </w:t>
      </w:r>
      <w:del w:id="17" w:author="Shehwana, H. (Huma)" w:date="2023-09-01T11:41:00Z">
        <w:r w:rsidRPr="002729C0" w:rsidDel="002729C0">
          <w:delText xml:space="preserve">zeros </w:delText>
        </w:r>
      </w:del>
      <w:ins w:id="18" w:author="Shehwana, H. (Huma)" w:date="2023-09-01T11:41:00Z">
        <w:r w:rsidRPr="002729C0">
          <w:rPr>
            <w:lang w:val="en-US"/>
            <w:rPrChange w:id="19" w:author="Shehwana, H. (Huma)" w:date="2023-09-01T11:42:00Z">
              <w:rPr>
                <w:lang w:val="nl-NL"/>
              </w:rPr>
            </w:rPrChange>
          </w:rPr>
          <w:t>one</w:t>
        </w:r>
        <w:r w:rsidRPr="002729C0">
          <w:t xml:space="preserve"> </w:t>
        </w:r>
      </w:ins>
      <w:ins w:id="20" w:author="Shehwana, H. (Huma)" w:date="2023-09-01T11:42:00Z">
        <w:r w:rsidRPr="002729C0">
          <w:rPr>
            <w:lang w:val="en-US"/>
            <w:rPrChange w:id="21" w:author="Shehwana, H. (Huma)" w:date="2023-09-01T11:42:00Z">
              <w:rPr>
                <w:lang w:val="nl-NL"/>
              </w:rPr>
            </w:rPrChange>
          </w:rPr>
          <w:t xml:space="preserve">indicating that all </w:t>
        </w:r>
        <w:r>
          <w:rPr>
            <w:lang w:val="en-US"/>
          </w:rPr>
          <w:t>remaining three variables (</w:t>
        </w:r>
        <w:proofErr w:type="spellStart"/>
        <w:r>
          <w:rPr>
            <w:lang w:val="en-US"/>
          </w:rPr>
          <w:t>bmi</w:t>
        </w:r>
        <w:proofErr w:type="spellEnd"/>
        <w:r>
          <w:rPr>
            <w:lang w:val="en-US"/>
          </w:rPr>
          <w:t xml:space="preserve">, </w:t>
        </w:r>
      </w:ins>
      <w:proofErr w:type="spellStart"/>
      <w:ins w:id="22" w:author="Shehwana, H. (Huma)" w:date="2023-09-01T11:45:00Z">
        <w:r>
          <w:rPr>
            <w:lang w:val="en-US"/>
          </w:rPr>
          <w:t>hyp</w:t>
        </w:r>
        <w:proofErr w:type="spellEnd"/>
        <w:r>
          <w:rPr>
            <w:lang w:val="en-US"/>
          </w:rPr>
          <w:t xml:space="preserve">, </w:t>
        </w:r>
        <w:proofErr w:type="spellStart"/>
        <w:r>
          <w:rPr>
            <w:lang w:val="en-US"/>
          </w:rPr>
          <w:t>chl</w:t>
        </w:r>
        <w:proofErr w:type="spellEnd"/>
        <w:r>
          <w:rPr>
            <w:lang w:val="en-US"/>
          </w:rPr>
          <w:t xml:space="preserve">) </w:t>
        </w:r>
      </w:ins>
      <w:ins w:id="23" w:author="Shehwana, H. (Huma)" w:date="2023-09-01T11:46:00Z">
        <w:r>
          <w:rPr>
            <w:lang w:val="en-US"/>
          </w:rPr>
          <w:t xml:space="preserve">can </w:t>
        </w:r>
      </w:ins>
      <w:ins w:id="24" w:author="Shehwana, H. (Huma)" w:date="2023-09-01T11:48:00Z">
        <w:r>
          <w:rPr>
            <w:lang w:val="en-US"/>
          </w:rPr>
          <w:t xml:space="preserve">potentially </w:t>
        </w:r>
      </w:ins>
      <w:ins w:id="25" w:author="Shehwana, H. (Huma)" w:date="2023-09-01T11:46:00Z">
        <w:r>
          <w:rPr>
            <w:lang w:val="en-US"/>
          </w:rPr>
          <w:t>be used to impute missing values in age variable. However, since there are no missing values in age</w:t>
        </w:r>
      </w:ins>
      <w:ins w:id="26" w:author="Shehwana, H. (Huma)" w:date="2023-09-01T11:47:00Z">
        <w:r>
          <w:rPr>
            <w:lang w:val="en-US"/>
          </w:rPr>
          <w:t xml:space="preserve">, </w:t>
        </w:r>
      </w:ins>
      <w:ins w:id="27" w:author="Shehwana, H. (Huma)" w:date="2023-09-01T11:51:00Z">
        <w:r>
          <w:rPr>
            <w:lang w:val="en-US"/>
          </w:rPr>
          <w:t>there will be no imputation</w:t>
        </w:r>
      </w:ins>
      <w:ins w:id="28" w:author="Shehwana, H. (Huma)" w:date="2023-09-01T11:46:00Z">
        <w:r>
          <w:rPr>
            <w:lang w:val="en-US"/>
          </w:rPr>
          <w:t xml:space="preserve">. </w:t>
        </w:r>
      </w:ins>
      <w:ins w:id="29" w:author="Shehwana, H. (Huma)" w:date="2023-09-01T11:51:00Z">
        <w:r w:rsidR="00BC6F48">
          <w:rPr>
            <w:lang w:val="en-US"/>
          </w:rPr>
          <w:t>However, i</w:t>
        </w:r>
      </w:ins>
      <w:ins w:id="30" w:author="Shehwana, H. (Huma)" w:date="2023-09-01T11:47:00Z">
        <w:r>
          <w:rPr>
            <w:lang w:val="en-US"/>
          </w:rPr>
          <w:t>t is important to note that `</w:t>
        </w:r>
      </w:ins>
      <w:del w:id="31" w:author="Shehwana, H. (Huma)" w:date="2023-09-01T11:47:00Z">
        <w:r w:rsidRPr="002729C0" w:rsidDel="002729C0">
          <w:delText>because there were no missing values in `age`. `</w:delText>
        </w:r>
      </w:del>
      <w:r w:rsidRPr="002729C0">
        <w:t xml:space="preserve">mice` gives you complete control over the predictor matrix, enabling you to choose your own predictor relations. This can be very useful, for example, when you have many variables or when you have clear ideas or prior knowledge about relations in the data at hand. You can use `mice()` to give you the initial </w:t>
      </w:r>
      <w:ins w:id="32" w:author="Shehwana, H. (Huma)" w:date="2023-09-01T11:48:00Z">
        <w:r w:rsidRPr="002729C0">
          <w:rPr>
            <w:lang w:val="en-US"/>
            <w:rPrChange w:id="33" w:author="Shehwana, H. (Huma)" w:date="2023-09-01T11:48:00Z">
              <w:rPr>
                <w:lang w:val="nl-NL"/>
              </w:rPr>
            </w:rPrChange>
          </w:rPr>
          <w:t xml:space="preserve">potential </w:t>
        </w:r>
      </w:ins>
      <w:r w:rsidRPr="002729C0">
        <w:t>predictor matrix, and change it afterwards, without running the algorithm. This can be done by typing</w:t>
      </w:r>
    </w:p>
    <w:p w14:paraId="3D2AD57D" w14:textId="77777777" w:rsidR="002729C0" w:rsidDel="002729C0" w:rsidRDefault="002729C0">
      <w:pPr>
        <w:rPr>
          <w:del w:id="34" w:author="Shehwana, H. (Huma)" w:date="2023-09-01T11:41:00Z"/>
        </w:rPr>
      </w:pPr>
    </w:p>
    <w:p w14:paraId="37B4F9BB" w14:textId="77777777" w:rsidR="002729C0" w:rsidRDefault="002729C0"/>
    <w:p w14:paraId="2A37FF89" w14:textId="77777777" w:rsidR="002729C0" w:rsidRDefault="002729C0"/>
    <w:p w14:paraId="3025858D" w14:textId="77777777" w:rsidR="00D0725C" w:rsidRPr="00D0725C" w:rsidRDefault="00D0725C" w:rsidP="00D0725C">
      <w:pPr>
        <w:shd w:val="clear" w:color="auto" w:fill="FFFFFF"/>
        <w:spacing w:before="100" w:beforeAutospacing="1" w:after="100" w:afterAutospacing="1"/>
        <w:outlineLvl w:val="2"/>
        <w:rPr>
          <w:ins w:id="35" w:author="Shehwana, H. (Huma)" w:date="2024-05-17T12:17:00Z"/>
          <w:rFonts w:ascii="Segoe UI" w:eastAsia="Times New Roman" w:hAnsi="Segoe UI" w:cs="Segoe UI"/>
          <w:color w:val="212529"/>
          <w:kern w:val="0"/>
          <w:sz w:val="27"/>
          <w:szCs w:val="27"/>
          <w:lang w:eastAsia="en-GB"/>
          <w14:ligatures w14:val="none"/>
        </w:rPr>
      </w:pPr>
      <w:r w:rsidRPr="00D0725C">
        <w:rPr>
          <w:rFonts w:ascii="Segoe UI" w:eastAsia="Times New Roman" w:hAnsi="Segoe UI" w:cs="Segoe UI"/>
          <w:b/>
          <w:bCs/>
          <w:color w:val="212529"/>
          <w:kern w:val="0"/>
          <w:sz w:val="27"/>
          <w:szCs w:val="27"/>
          <w:lang w:eastAsia="en-GB"/>
          <w14:ligatures w14:val="none"/>
        </w:rPr>
        <w:t>Repeated analysis in mice</w:t>
      </w:r>
      <w:r>
        <w:rPr>
          <w:rFonts w:ascii="Segoe UI" w:eastAsia="Times New Roman" w:hAnsi="Segoe UI" w:cs="Segoe UI"/>
          <w:b/>
          <w:bCs/>
          <w:color w:val="212529"/>
          <w:kern w:val="0"/>
          <w:sz w:val="27"/>
          <w:szCs w:val="27"/>
          <w:lang w:eastAsia="en-GB"/>
          <w14:ligatures w14:val="none"/>
        </w:rPr>
        <w:t xml:space="preserve"> </w:t>
      </w:r>
      <w:ins w:id="36" w:author="Shehwana, H. (Huma)" w:date="2024-05-17T12:17:00Z">
        <w:r w:rsidRPr="00D0725C">
          <w:rPr>
            <w:rFonts w:ascii="Segoe UI" w:eastAsia="Times New Roman" w:hAnsi="Segoe UI" w:cs="Segoe UI"/>
            <w:color w:val="212529"/>
            <w:kern w:val="0"/>
            <w:sz w:val="27"/>
            <w:szCs w:val="27"/>
            <w:lang w:eastAsia="en-GB"/>
            <w14:ligatures w14:val="none"/>
          </w:rPr>
          <w:t>(font increased)</w:t>
        </w:r>
      </w:ins>
    </w:p>
    <w:p w14:paraId="65FDB157" w14:textId="2A814DF0" w:rsidR="00D0725C" w:rsidRPr="00D0725C" w:rsidRDefault="00D0725C" w:rsidP="00D0725C">
      <w:pPr>
        <w:shd w:val="clear" w:color="auto" w:fill="FFFFFF"/>
        <w:spacing w:before="100" w:beforeAutospacing="1" w:after="100" w:afterAutospacing="1"/>
        <w:outlineLvl w:val="2"/>
        <w:rPr>
          <w:rFonts w:ascii="Segoe UI" w:eastAsia="Times New Roman" w:hAnsi="Segoe UI" w:cs="Segoe UI"/>
          <w:color w:val="212529"/>
          <w:kern w:val="0"/>
          <w:sz w:val="27"/>
          <w:szCs w:val="27"/>
          <w:lang w:eastAsia="en-GB"/>
          <w14:ligatures w14:val="none"/>
        </w:rPr>
      </w:pPr>
    </w:p>
    <w:p w14:paraId="50893AEF" w14:textId="77777777" w:rsidR="00D0725C" w:rsidRPr="00D0725C" w:rsidRDefault="00D0725C" w:rsidP="00D0725C">
      <w:pPr>
        <w:rPr>
          <w:rFonts w:ascii="Times New Roman" w:eastAsia="Times New Roman" w:hAnsi="Times New Roman" w:cs="Times New Roman"/>
          <w:kern w:val="0"/>
          <w:lang w:eastAsia="en-GB"/>
          <w14:ligatures w14:val="none"/>
        </w:rPr>
      </w:pPr>
    </w:p>
    <w:p w14:paraId="24B196B7" w14:textId="73152CB2" w:rsidR="002729C0" w:rsidRDefault="002729C0"/>
    <w:sectPr w:rsidR="00272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hwana, H. (Huma)">
    <w15:presenceInfo w15:providerId="AD" w15:userId="S::h.shehwana@uu.nl::c953c35b-5942-4e93-87ca-75c5d30162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C0"/>
    <w:rsid w:val="002729C0"/>
    <w:rsid w:val="0030722C"/>
    <w:rsid w:val="007519EB"/>
    <w:rsid w:val="00927003"/>
    <w:rsid w:val="009F5308"/>
    <w:rsid w:val="00BC6F48"/>
    <w:rsid w:val="00D0725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1BC0A27"/>
  <w15:chartTrackingRefBased/>
  <w15:docId w15:val="{53FDD453-64F3-8E40-8381-27B5B8C53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725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729C0"/>
  </w:style>
  <w:style w:type="character" w:customStyle="1" w:styleId="Heading3Char">
    <w:name w:val="Heading 3 Char"/>
    <w:basedOn w:val="DefaultParagraphFont"/>
    <w:link w:val="Heading3"/>
    <w:uiPriority w:val="9"/>
    <w:rsid w:val="00D0725C"/>
    <w:rPr>
      <w:rFonts w:ascii="Times New Roman" w:eastAsia="Times New Roman" w:hAnsi="Times New Roman" w:cs="Times New Roman"/>
      <w:b/>
      <w:bCs/>
      <w:kern w:val="0"/>
      <w:sz w:val="27"/>
      <w:szCs w:val="27"/>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8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Shehwana, H. (Huma)</dc:creator>
  <cp:keywords/>
  <dc:description/>
  <cp:lastModifiedBy>Shehwana, H. (Huma)</cp:lastModifiedBy>
  <cp:revision>3</cp:revision>
  <dcterms:created xsi:type="dcterms:W3CDTF">2023-09-01T09:40:00Z</dcterms:created>
  <dcterms:modified xsi:type="dcterms:W3CDTF">2024-05-17T10:18:00Z</dcterms:modified>
</cp:coreProperties>
</file>