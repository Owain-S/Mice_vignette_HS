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E1295" w14:textId="7B8DC5F6" w:rsidR="00B641B0" w:rsidRPr="00B641B0" w:rsidRDefault="00B641B0" w:rsidP="00B641B0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41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Multivariate predictive mean matching is a generlised </w:t>
      </w:r>
      <w:ins w:id="0" w:author="Shehwana, H. (Huma)" w:date="2024-04-16T23:35:00Z">
        <w:r>
          <w:rPr>
            <w:rFonts w:ascii="Times New Roman" w:eastAsia="Times New Roman" w:hAnsi="Times New Roman" w:cs="Times New Roman"/>
            <w:kern w:val="0"/>
            <w:lang w:eastAsia="en-GB"/>
            <w14:ligatures w14:val="none"/>
          </w:rPr>
          <w:t xml:space="preserve">form </w:t>
        </w:r>
      </w:ins>
      <w:r w:rsidRPr="00B641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of univariate predictive mean, which can impute incomplete variables simultaneously.</w:t>
      </w:r>
    </w:p>
    <w:p w14:paraId="47CB7F9F" w14:textId="77777777" w:rsidR="00B641B0" w:rsidRPr="00B641B0" w:rsidRDefault="00B641B0" w:rsidP="00B641B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02EA554" w14:textId="77777777" w:rsidR="00F227F4" w:rsidRDefault="00F227F4"/>
    <w:sectPr w:rsidR="00F22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ehwana, H. (Huma)">
    <w15:presenceInfo w15:providerId="AD" w15:userId="S::h.shehwana@uu.nl::c953c35b-5942-4e93-87ca-75c5d30162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1B0"/>
    <w:rsid w:val="000764F5"/>
    <w:rsid w:val="003E315F"/>
    <w:rsid w:val="006767F4"/>
    <w:rsid w:val="006A7E74"/>
    <w:rsid w:val="00B641B0"/>
    <w:rsid w:val="00F2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BAD86"/>
  <w15:chartTrackingRefBased/>
  <w15:docId w15:val="{CCEDECE0-5F1D-A84B-9C9A-CCB35C0AB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1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Revision">
    <w:name w:val="Revision"/>
    <w:hidden/>
    <w:uiPriority w:val="99"/>
    <w:semiHidden/>
    <w:rsid w:val="00B64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Shehwana, H. (Huma)</dc:creator>
  <cp:keywords/>
  <dc:description/>
  <cp:lastModifiedBy>Shehwana, H. (Huma)</cp:lastModifiedBy>
  <cp:revision>1</cp:revision>
  <dcterms:created xsi:type="dcterms:W3CDTF">2024-04-16T21:35:00Z</dcterms:created>
  <dcterms:modified xsi:type="dcterms:W3CDTF">2024-04-16T21:36:00Z</dcterms:modified>
</cp:coreProperties>
</file>