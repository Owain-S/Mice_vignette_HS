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80ED" w14:textId="77777777" w:rsidR="00F1330B" w:rsidRDefault="00F1330B" w:rsidP="00F1330B">
      <w:r>
        <w:t>This is the third vignette in a series of ten.</w:t>
      </w:r>
    </w:p>
    <w:p w14:paraId="2199C3A4" w14:textId="77777777" w:rsidR="00F1330B" w:rsidRDefault="00F1330B" w:rsidP="00F1330B"/>
    <w:p w14:paraId="5DEB07C1" w14:textId="22F31F41" w:rsidR="00F227F4" w:rsidRDefault="00F1330B" w:rsidP="00F1330B">
      <w:r>
        <w:t>In this vignette we will focus on analyzing the relation between the data and the missingness. For non-`R` users: In `R` one can simply call the help</w:t>
      </w:r>
      <w:del w:id="0" w:author="Shehwana, H. (Huma)" w:date="2024-04-16T15:45:00Z">
        <w:r w:rsidDel="00F1330B">
          <w:delText xml:space="preserve"> </w:delText>
        </w:r>
      </w:del>
      <w:r>
        <w:t xml:space="preserve">function for </w:t>
      </w:r>
      <w:del w:id="1" w:author="Shehwana, H. (Huma)" w:date="2024-05-16T10:40:00Z">
        <w:r w:rsidDel="00017547">
          <w:delText xml:space="preserve">a </w:delText>
        </w:r>
      </w:del>
      <w:r>
        <w:t>any specific function `func` by typing `help(func)`. E.g. `help(mice)` directs you to the help page of the `mice` function.</w:t>
      </w:r>
    </w:p>
    <w:sectPr w:rsidR="00F2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ehwana, H. (Huma)">
    <w15:presenceInfo w15:providerId="AD" w15:userId="S::h.shehwana@uu.nl::c953c35b-5942-4e93-87ca-75c5d30162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0B"/>
    <w:rsid w:val="00017547"/>
    <w:rsid w:val="000764F5"/>
    <w:rsid w:val="003E315F"/>
    <w:rsid w:val="006767F4"/>
    <w:rsid w:val="006A7E74"/>
    <w:rsid w:val="00F1330B"/>
    <w:rsid w:val="00F2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C7013"/>
  <w15:chartTrackingRefBased/>
  <w15:docId w15:val="{9CD67B06-C871-8947-B743-8CE92856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1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Shehwana, H. (Huma)</dc:creator>
  <cp:keywords/>
  <dc:description/>
  <cp:lastModifiedBy>Shehwana, H. (Huma)</cp:lastModifiedBy>
  <cp:revision>2</cp:revision>
  <dcterms:created xsi:type="dcterms:W3CDTF">2024-04-16T13:44:00Z</dcterms:created>
  <dcterms:modified xsi:type="dcterms:W3CDTF">2024-05-16T08:40:00Z</dcterms:modified>
</cp:coreProperties>
</file>